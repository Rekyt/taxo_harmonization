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bCs/>
        </w:rPr>
      </w:pPr>
      <w:r>
        <w:rPr/>
        <w:commentReference w:id="0"/>
      </w:r>
      <w:r>
        <w:rPr>
          <w:rFonts w:ascii="Times New Roman" w:hAnsi="Times New Roman"/>
          <w:b/>
          <w:bCs/>
        </w:rPr>
        <w:t>Matching species names across biodiversity databases: sources, tools, pitfalls and best practices for taxonomic harmonization.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Matthias Grenié</w:t>
      </w:r>
      <w:r>
        <w:rPr>
          <w:rFonts w:ascii="Times New Roman" w:hAnsi="Times New Roman"/>
          <w:vertAlign w:val="superscript"/>
        </w:rPr>
        <w:t>1</w:t>
      </w:r>
      <w:r>
        <w:rPr>
          <w:rFonts w:ascii="Times New Roman" w:hAnsi="Times New Roman"/>
        </w:rPr>
        <w:t>, Emilio Berti</w:t>
      </w:r>
      <w:r>
        <w:rPr>
          <w:rFonts w:ascii="Times New Roman" w:hAnsi="Times New Roman"/>
          <w:vertAlign w:val="superscript"/>
        </w:rPr>
        <w:t>1</w:t>
      </w:r>
      <w:r>
        <w:rPr>
          <w:rFonts w:ascii="Times New Roman" w:hAnsi="Times New Roman"/>
        </w:rPr>
        <w:t>, Juan Carvajal-Quintero</w:t>
      </w:r>
      <w:r>
        <w:rPr>
          <w:rFonts w:ascii="Times New Roman" w:hAnsi="Times New Roman"/>
          <w:vertAlign w:val="superscript"/>
        </w:rPr>
        <w:t>1</w:t>
      </w:r>
      <w:r>
        <w:rPr>
          <w:rFonts w:ascii="Times New Roman" w:hAnsi="Times New Roman"/>
        </w:rPr>
        <w:t>, Marten Winter</w:t>
      </w:r>
      <w:r>
        <w:rPr>
          <w:rFonts w:ascii="Times New Roman" w:hAnsi="Times New Roman"/>
          <w:vertAlign w:val="superscript"/>
        </w:rPr>
        <w:t>1</w:t>
      </w:r>
      <w:r>
        <w:rPr>
          <w:rFonts w:ascii="Times New Roman" w:hAnsi="Times New Roman"/>
        </w:rPr>
        <w:t>, Alban Sagouis</w:t>
      </w:r>
      <w:r>
        <w:rPr>
          <w:rFonts w:ascii="Times New Roman" w:hAnsi="Times New Roman"/>
          <w:vertAlign w:val="superscript"/>
        </w:rPr>
        <w:t>1</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German Centre for Integrative Biodiversity Research (iDiv) Halle-Jena-Leipzig, Puschstraße 4, 04103 Leipzig, Germany</w:t>
      </w:r>
    </w:p>
    <w:p>
      <w:pPr>
        <w:pStyle w:val="Normal"/>
        <w:rPr>
          <w:rFonts w:ascii="Times New Roman" w:hAnsi="Times New Roman"/>
        </w:rPr>
      </w:pPr>
      <w:r>
        <w:rPr>
          <w:rFonts w:ascii="Times New Roman" w:hAnsi="Times New Roman"/>
        </w:rPr>
      </w:r>
    </w:p>
    <w:p>
      <w:pPr>
        <w:pStyle w:val="Normal"/>
        <w:rPr>
          <w:rFonts w:ascii="Times New Roman" w:hAnsi="Times New Roman"/>
          <w:u w:val="single"/>
        </w:rPr>
      </w:pPr>
      <w:r>
        <w:rPr>
          <w:rFonts w:ascii="Times New Roman" w:hAnsi="Times New Roman"/>
          <w:u w:val="single"/>
        </w:rPr>
        <w:t>Keywords</w:t>
      </w:r>
    </w:p>
    <w:p>
      <w:pPr>
        <w:pStyle w:val="Normal"/>
        <w:rPr>
          <w:rFonts w:ascii="Times New Roman" w:hAnsi="Times New Roman"/>
          <w:u w:val="single"/>
        </w:rPr>
      </w:pPr>
      <w:r>
        <w:rPr>
          <w:rFonts w:ascii="Times New Roman" w:hAnsi="Times New Roman"/>
        </w:rPr>
        <w:t>Taxonomy, harmonization, standardization, backbone, reference, R, workflow, guidelines.</w:t>
      </w:r>
    </w:p>
    <w:p>
      <w:pPr>
        <w:pStyle w:val="Normal"/>
        <w:rPr>
          <w:rFonts w:ascii="Times New Roman" w:hAnsi="Times New Roman"/>
          <w:u w:val="single"/>
        </w:rPr>
      </w:pPr>
      <w:r>
        <w:rPr>
          <w:rFonts w:ascii="Times New Roman" w:hAnsi="Times New Roman"/>
          <w:u w:val="single"/>
        </w:rPr>
      </w:r>
    </w:p>
    <w:p>
      <w:pPr>
        <w:pStyle w:val="Normal"/>
        <w:rPr>
          <w:rFonts w:ascii="Times New Roman" w:hAnsi="Times New Roman"/>
          <w:u w:val="single"/>
        </w:rPr>
      </w:pPr>
      <w:r>
        <w:rPr>
          <w:rFonts w:ascii="Times New Roman" w:hAnsi="Times New Roman"/>
          <w:u w:val="single"/>
        </w:rPr>
        <w:t>Abstract</w:t>
      </w:r>
    </w:p>
    <w:p>
      <w:pPr>
        <w:pStyle w:val="Normal"/>
        <w:rPr>
          <w:rFonts w:ascii="Times New Roman" w:hAnsi="Times New Roman"/>
          <w:u w:val="single"/>
        </w:rPr>
      </w:pPr>
      <w:r>
        <w:rPr>
          <w:rFonts w:ascii="Times New Roman" w:hAnsi="Times New Roman"/>
          <w:u w:val="single"/>
        </w:rPr>
      </w:r>
    </w:p>
    <w:p>
      <w:pPr>
        <w:pStyle w:val="Normal"/>
        <w:rPr>
          <w:rFonts w:ascii="Times New Roman" w:hAnsi="Times New Roman"/>
        </w:rPr>
      </w:pPr>
      <w:r>
        <w:rPr>
          <w:rFonts w:ascii="Times New Roman" w:hAnsi="Times New Roman"/>
        </w:rPr>
        <w:t xml:space="preserve">Quantity and quality of ecological data have rapidly increased in the last decades, bringing ecology into the realm of big data. Frequently, multiple databases of different origins with different data characteristics are combined together to address new research questions. Taxonomic name harmonization, i.e. the process of standardize taxa names according to common sources (i.e. taxonomic backbones, TB), is necessary to properly combine multiple databases through species names. In order to be able to develop proper data matching workflows, TBs and tools using them need to be clearly and comprehensively described. But this is currently rarely the case. </w:t>
      </w:r>
      <w:r>
        <w:rPr>
          <w:rFonts w:ascii="Times New Roman" w:hAnsi="Times New Roman"/>
        </w:rPr>
        <w:t>For example, i</w:t>
      </w:r>
      <w:r>
        <w:rPr>
          <w:rFonts w:ascii="Times New Roman" w:hAnsi="Times New Roman"/>
        </w:rPr>
        <w:t xml:space="preserve">t is often unclear if TBs are actively updated </w:t>
      </w:r>
      <w:r>
        <w:rPr>
          <w:rFonts w:ascii="Times New Roman" w:hAnsi="Times New Roman"/>
        </w:rPr>
        <w:t>or</w:t>
      </w:r>
      <w:r>
        <w:rPr>
          <w:rFonts w:ascii="Times New Roman" w:hAnsi="Times New Roman"/>
        </w:rPr>
        <w:t xml:space="preserve"> </w:t>
      </w:r>
      <w:r>
        <w:rPr>
          <w:rFonts w:ascii="Times New Roman" w:hAnsi="Times New Roman"/>
        </w:rPr>
        <w:t>from where the primary source of taxonomic information comes, e.g. with secondary TBs taking information from primary TBs</w:t>
      </w:r>
      <w:r>
        <w:rPr>
          <w:rFonts w:ascii="Times New Roman" w:hAnsi="Times New Roman"/>
        </w:rPr>
        <w:t xml:space="preserve">. In addition, software to access these TBs are partly redundant or developed following non-compatible standards, creating additional challenges for users. As as results, taxonomic name harmonization has become a major obstacle in ecological studies. Researchers face a jungle of primary and secondary TBs with a diversity of tools </w:t>
      </w:r>
      <w:r>
        <w:rPr>
          <w:rFonts w:ascii="Times New Roman" w:hAnsi="Times New Roman"/>
        </w:rPr>
        <w:t xml:space="preserve">to access </w:t>
      </w:r>
      <w:r>
        <w:rPr>
          <w:rFonts w:ascii="Times New Roman" w:hAnsi="Times New Roman"/>
        </w:rPr>
        <w:t xml:space="preserve">them </w:t>
      </w:r>
      <w:r>
        <w:rPr>
          <w:rFonts w:ascii="Times New Roman" w:hAnsi="Times New Roman"/>
        </w:rPr>
        <w:t xml:space="preserve">and no accepted </w:t>
      </w:r>
      <w:r>
        <w:rPr>
          <w:rFonts w:ascii="Times New Roman" w:hAnsi="Times New Roman"/>
        </w:rPr>
        <w:t xml:space="preserve">workflow </w:t>
      </w:r>
      <w:r>
        <w:rPr>
          <w:rFonts w:ascii="Times New Roman" w:hAnsi="Times New Roman"/>
        </w:rPr>
        <w:t>on how to practically proceed</w:t>
      </w:r>
      <w:r>
        <w:rPr>
          <w:rFonts w:ascii="Times New Roman" w:hAnsi="Times New Roman"/>
        </w:rPr>
        <w:t xml:space="preserve">. As a consequence, it is hard for users to know which TB, tool and workflow will </w:t>
      </w:r>
      <w:r>
        <w:rPr>
          <w:rFonts w:ascii="Times New Roman" w:hAnsi="Times New Roman"/>
        </w:rPr>
        <w:t xml:space="preserve">fit the the task at hand and </w:t>
      </w:r>
      <w:r>
        <w:rPr>
          <w:rFonts w:ascii="Times New Roman" w:hAnsi="Times New Roman"/>
        </w:rPr>
        <w:t>lead to the most robust results.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Here, we present an overview of major TBs as well as </w:t>
      </w:r>
      <w:del w:id="0" w:author="Emilio Berti" w:date="2021-07-14T08:13:50Z">
        <w:commentRangeStart w:id="1"/>
        <w:r>
          <w:rPr>
            <w:rFonts w:ascii="Times New Roman" w:hAnsi="Times New Roman"/>
          </w:rPr>
          <w:delText>main</w:delText>
        </w:r>
      </w:del>
      <w:ins w:id="1" w:author="Emilio Berti" w:date="2021-07-14T08:13:51Z">
        <w:r>
          <w:rPr>
            <w:rFonts w:eastAsia="Noto Serif CJK SC" w:cs="Lohit Devanagari" w:ascii="Times New Roman" w:hAnsi="Times New Roman"/>
            <w:color w:val="auto"/>
            <w:kern w:val="2"/>
            <w:sz w:val="24"/>
            <w:szCs w:val="24"/>
            <w:lang w:val="en-US" w:eastAsia="zh-CN" w:bidi="hi-IN"/>
          </w:rPr>
          <w:t>all</w:t>
        </w:r>
      </w:ins>
      <w:ins w:id="2" w:author="Emilio Berti" w:date="2021-07-14T08:13:51Z">
        <w:r>
          <w:rPr>
            <w:rFonts w:eastAsia="Noto Serif CJK SC" w:cs="Lohit Devanagari" w:ascii="Times New Roman" w:hAnsi="Times New Roman"/>
            <w:color w:val="auto"/>
            <w:kern w:val="2"/>
            <w:sz w:val="24"/>
            <w:szCs w:val="24"/>
            <w:lang w:val="en-US" w:eastAsia="zh-CN" w:bidi="hi-IN"/>
          </w:rPr>
        </w:r>
      </w:ins>
      <w:commentRangeEnd w:id="1"/>
      <w:r>
        <w:commentReference w:id="1"/>
      </w:r>
      <w:r>
        <w:rPr>
          <w:rFonts w:ascii="Times New Roman" w:hAnsi="Times New Roman"/>
        </w:rPr>
        <w:t xml:space="preserve"> R packages and other tools to access TBs, and to correct</w:t>
      </w:r>
      <w:r>
        <w:rPr>
          <w:rFonts w:ascii="Times New Roman" w:hAnsi="Times New Roman"/>
        </w:rPr>
        <w:t>ly</w:t>
      </w:r>
      <w:r>
        <w:rPr>
          <w:rFonts w:ascii="Times New Roman" w:hAnsi="Times New Roman"/>
        </w:rPr>
        <w:t xml:space="preserve"> harmonize taxa names. We developed a shiny app summarizing meta-data and linkages </w:t>
      </w:r>
      <w:r>
        <w:rPr>
          <w:rFonts w:ascii="Times New Roman" w:hAnsi="Times New Roman"/>
        </w:rPr>
        <w:t xml:space="preserve">among TBs and R packages </w:t>
      </w:r>
      <w:r>
        <w:rPr>
          <w:rFonts w:ascii="Times New Roman" w:hAnsi="Times New Roman"/>
        </w:rPr>
        <w:t xml:space="preserve">(available at </w:t>
      </w:r>
      <w:commentRangeStart w:id="2"/>
      <w:r>
        <w:rPr>
          <w:rFonts w:ascii="Times New Roman" w:hAnsi="Times New Roman"/>
        </w:rPr>
        <w:t>https://mgrenie.shinyapps.io/taxharmonizexplorer/</w:t>
      </w:r>
      <w:r>
        <w:rPr>
          <w:rFonts w:ascii="Times New Roman" w:hAnsi="Times New Roman"/>
        </w:rPr>
      </w:r>
      <w:commentRangeEnd w:id="2"/>
      <w:r>
        <w:commentReference w:id="2"/>
      </w:r>
      <w:r>
        <w:rPr>
          <w:rFonts w:ascii="Times New Roman" w:hAnsi="Times New Roman"/>
        </w:rPr>
        <w:t xml:space="preserve">), which users can explore to learn about general features of TBs and tools and how they are linked among each other. This is particularly helpful to help users decide on the TBs and tools that best fit the task at hand </w:t>
      </w:r>
      <w:r>
        <w:rPr>
          <w:rFonts w:ascii="Times New Roman" w:hAnsi="Times New Roman"/>
        </w:rPr>
        <w:t xml:space="preserve">and to develop more informed workflow </w:t>
      </w:r>
      <w:r>
        <w:rPr>
          <w:rFonts w:eastAsia="Noto Serif CJK SC" w:cs="Lohit Devanagari" w:ascii="Times New Roman" w:hAnsi="Times New Roman"/>
          <w:color w:val="auto"/>
          <w:kern w:val="2"/>
          <w:sz w:val="24"/>
          <w:szCs w:val="24"/>
          <w:lang w:val="en-US" w:eastAsia="zh-CN" w:bidi="hi-IN"/>
        </w:rPr>
        <w:t>for taxonomic name harmonization</w:t>
      </w:r>
      <w:r>
        <w:rPr>
          <w:rFonts w:ascii="Times New Roman" w:hAnsi="Times New Roman"/>
        </w:rPr>
        <w:t xml:space="preserve">. Finally, from our review and using </w:t>
      </w:r>
      <w:r>
        <w:rPr>
          <w:rFonts w:eastAsia="Noto Serif CJK SC" w:cs="Lohit Devanagari" w:ascii="Times New Roman" w:hAnsi="Times New Roman"/>
          <w:color w:val="auto"/>
          <w:kern w:val="2"/>
          <w:sz w:val="24"/>
          <w:szCs w:val="24"/>
          <w:lang w:val="en-US" w:eastAsia="zh-CN" w:bidi="hi-IN"/>
        </w:rPr>
        <w:t>the</w:t>
      </w:r>
      <w:r>
        <w:rPr>
          <w:rFonts w:ascii="Times New Roman" w:hAnsi="Times New Roman"/>
        </w:rPr>
        <w:t xml:space="preserve"> shiny app, we were able to provide general best practice principles </w:t>
      </w:r>
      <w:r>
        <w:rPr>
          <w:rFonts w:eastAsia="Noto Serif CJK SC" w:cs="Lohit Devanagari" w:ascii="Times New Roman" w:hAnsi="Times New Roman"/>
          <w:color w:val="auto"/>
          <w:kern w:val="2"/>
          <w:sz w:val="24"/>
          <w:szCs w:val="24"/>
          <w:lang w:val="en-US" w:eastAsia="zh-CN" w:bidi="hi-IN"/>
        </w:rPr>
        <w:t xml:space="preserve">to harmonize </w:t>
      </w:r>
      <w:r>
        <w:rPr>
          <w:rFonts w:ascii="Times New Roman" w:hAnsi="Times New Roman"/>
        </w:rPr>
        <w:t>taxonomic name</w:t>
      </w:r>
      <w:r>
        <w:rPr>
          <w:rFonts w:ascii="Times New Roman" w:hAnsi="Times New Roman"/>
        </w:rPr>
        <w:t>s</w:t>
      </w:r>
      <w:r>
        <w:rPr>
          <w:rFonts w:ascii="Times New Roman" w:hAnsi="Times New Roman"/>
        </w:rPr>
        <w:t xml:space="preserve"> </w:t>
      </w:r>
      <w:r>
        <w:rPr>
          <w:rFonts w:eastAsia="Noto Serif CJK SC" w:cs="Lohit Devanagari" w:ascii="Times New Roman" w:hAnsi="Times New Roman"/>
          <w:color w:val="auto"/>
          <w:kern w:val="2"/>
          <w:sz w:val="24"/>
          <w:szCs w:val="24"/>
          <w:lang w:val="en-US" w:eastAsia="zh-CN" w:bidi="hi-IN"/>
        </w:rPr>
        <w:t xml:space="preserve">and </w:t>
      </w:r>
      <w:r>
        <w:rPr>
          <w:rFonts w:ascii="Times New Roman" w:hAnsi="Times New Roman"/>
        </w:rPr>
        <w:t>avoid common pitfalls.</w:t>
      </w:r>
    </w:p>
    <w:p>
      <w:pPr>
        <w:pStyle w:val="Normal"/>
        <w:widowControl/>
        <w:suppressAutoHyphens w:val="true"/>
        <w:bidi w:val="0"/>
        <w:spacing w:before="0" w:after="0"/>
        <w:jc w:val="left"/>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To our knowledge, ours represents the most exhaustive review of </w:t>
      </w:r>
      <w:r>
        <w:rPr>
          <w:rFonts w:eastAsia="Noto Serif CJK SC" w:cs="Lohit Devanagari" w:ascii="Times New Roman" w:hAnsi="Times New Roman"/>
          <w:color w:val="auto"/>
          <w:kern w:val="2"/>
          <w:sz w:val="24"/>
          <w:szCs w:val="24"/>
          <w:lang w:val="en-US" w:eastAsia="zh-CN" w:bidi="hi-IN"/>
        </w:rPr>
        <w:t xml:space="preserve">TBs </w:t>
      </w:r>
      <w:r>
        <w:rPr>
          <w:rFonts w:ascii="Times New Roman" w:hAnsi="Times New Roman"/>
        </w:rPr>
        <w:t xml:space="preserve">and R tools </w:t>
      </w:r>
      <w:r>
        <w:rPr>
          <w:rFonts w:ascii="Times New Roman" w:hAnsi="Times New Roman"/>
        </w:rPr>
        <w:t xml:space="preserve">for taxonomic name </w:t>
      </w:r>
      <w:r>
        <w:rPr>
          <w:rFonts w:ascii="Times New Roman" w:hAnsi="Times New Roman"/>
        </w:rPr>
        <w:t>harmoniz</w:t>
      </w:r>
      <w:r>
        <w:rPr>
          <w:rFonts w:ascii="Times New Roman" w:hAnsi="Times New Roman"/>
        </w:rPr>
        <w:t>ation</w:t>
      </w:r>
      <w:r>
        <w:rPr>
          <w:rFonts w:ascii="Times New Roman" w:hAnsi="Times New Roman"/>
        </w:rPr>
        <w:t xml:space="preserve">. Our intuitive </w:t>
      </w:r>
      <w:r>
        <w:rPr>
          <w:rFonts w:eastAsia="Noto Serif CJK SC" w:cs="Lohit Devanagari" w:ascii="Times New Roman" w:hAnsi="Times New Roman"/>
          <w:color w:val="auto"/>
          <w:kern w:val="2"/>
          <w:sz w:val="24"/>
          <w:szCs w:val="24"/>
          <w:lang w:val="en-US" w:eastAsia="zh-CN" w:bidi="hi-IN"/>
        </w:rPr>
        <w:t xml:space="preserve">shiny app </w:t>
      </w:r>
      <w:r>
        <w:rPr>
          <w:rFonts w:ascii="Times New Roman" w:hAnsi="Times New Roman"/>
        </w:rPr>
        <w:t xml:space="preserve">can help taking practical decision when harmonizing taxa names across multiple datasets. Finally, our proposed workflows, based on conservative guideline principles, provide a hands-on approach for taxonomic harmonization that still focus on the quality of the end results, e.g. making sure that incompatible taxonomic hypotheses are not combined together, </w:t>
      </w:r>
      <w:r>
        <w:rPr>
          <w:rFonts w:ascii="Times New Roman" w:hAnsi="Times New Roman"/>
        </w:rPr>
        <w:t>while maximizing the number of species correctly matched</w:t>
      </w:r>
      <w:r>
        <w:rPr>
          <w:rFonts w:ascii="Times New Roman" w:hAnsi="Times New Roman"/>
        </w:rPr>
        <w: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milio Berti" w:date="2021-07-06T15:26:00Z" w:initials="EB">
    <w:p>
      <w:r>
        <w:rPr>
          <w:rFonts w:eastAsia="DejaVu Sans" w:cs="DejaVu Sans"/>
          <w:kern w:val="0"/>
          <w:sz w:val="20"/>
          <w:lang w:val="en-GB" w:eastAsia="en-US" w:bidi="en-US"/>
        </w:rPr>
        <w:t>Submission are limited to 6000 character maximum, including all of the section below.</w:t>
      </w:r>
    </w:p>
    <w:p>
      <w:r>
        <w:rPr>
          <w:rFonts w:eastAsia="DejaVu Sans" w:cs="DejaVu Sans"/>
          <w:kern w:val="0"/>
          <w:lang w:val="en-US" w:eastAsia="en-US" w:bidi="en-US"/>
        </w:rPr>
      </w:r>
    </w:p>
    <w:p>
      <w:r>
        <w:rPr>
          <w:rFonts w:eastAsia="DejaVu Sans" w:cs="DejaVu Sans"/>
          <w:kern w:val="0"/>
          <w:sz w:val="20"/>
          <w:lang w:val="en-GB" w:eastAsia="en-US" w:bidi="en-US"/>
        </w:rPr>
        <w:t>References, figures, and tables can be uploaded as supplement.</w:t>
      </w:r>
    </w:p>
  </w:comment>
  <w:comment w:id="1" w:author="Emilio Berti" w:date="2021-07-14T08:13:55Z" w:initials="EB">
    <w:p>
      <w:r>
        <w:rPr>
          <w:rFonts w:eastAsia="Noto Serif CJK SC"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Should we push it a bit? At then end kinda scan all that is accessible.</w:t>
      </w:r>
    </w:p>
  </w:comment>
  <w:comment w:id="2" w:author="Emilio Berti" w:date="2021-07-07T09:01:23Z" w:initials="EB">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Hopefully the long-term URL.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60"/>
  <w:trackRevision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LineNumbering" w:customStyle="1">
    <w:name w:val="Line Numbering"/>
    <w:rPr/>
  </w:style>
  <w:style w:type="character" w:styleId="KommentartextZchn" w:customStyle="1">
    <w:name w:val="Kommentartext Zchn"/>
    <w:basedOn w:val="DefaultParagraphFont"/>
    <w:link w:val="Kommentar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SprechblasentextZchn" w:customStyle="1">
    <w:name w:val="Sprechblasentext Zchn"/>
    <w:basedOn w:val="DefaultParagraphFont"/>
    <w:link w:val="Sprechblasentext"/>
    <w:uiPriority w:val="99"/>
    <w:semiHidden/>
    <w:qFormat/>
    <w:rsid w:val="00e53254"/>
    <w:rPr>
      <w:rFonts w:ascii="Segoe UI" w:hAnsi="Segoe UI" w:cs="Mangal"/>
      <w:sz w:val="18"/>
      <w:szCs w:val="16"/>
    </w:rPr>
  </w:style>
  <w:style w:type="character" w:styleId="KommentarthemaZchn" w:customStyle="1">
    <w:name w:val="Kommentarthema Zchn"/>
    <w:basedOn w:val="KommentartextZchn"/>
    <w:link w:val="Kommentarthema"/>
    <w:uiPriority w:val="99"/>
    <w:semiHidden/>
    <w:qFormat/>
    <w:rsid w:val="00e43476"/>
    <w:rPr>
      <w:rFonts w:cs="Mangal"/>
      <w:b/>
      <w:bCs/>
      <w:sz w:val="20"/>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link w:val="KommentartextZchn"/>
    <w:uiPriority w:val="99"/>
    <w:semiHidden/>
    <w:unhideWhenUsed/>
    <w:qFormat/>
    <w:pPr/>
    <w:rPr>
      <w:rFonts w:cs="Mangal"/>
      <w:sz w:val="20"/>
      <w:szCs w:val="18"/>
    </w:rPr>
  </w:style>
  <w:style w:type="paragraph" w:styleId="BalloonText">
    <w:name w:val="Balloon Text"/>
    <w:basedOn w:val="Normal"/>
    <w:link w:val="SprechblasentextZchn"/>
    <w:uiPriority w:val="99"/>
    <w:semiHidden/>
    <w:unhideWhenUsed/>
    <w:qFormat/>
    <w:rsid w:val="00e53254"/>
    <w:pPr/>
    <w:rPr>
      <w:rFonts w:ascii="Segoe UI" w:hAnsi="Segoe UI" w:cs="Mangal"/>
      <w:sz w:val="18"/>
      <w:szCs w:val="16"/>
    </w:rPr>
  </w:style>
  <w:style w:type="paragraph" w:styleId="Annotationsubject">
    <w:name w:val="annotation subject"/>
    <w:basedOn w:val="Annotationtext"/>
    <w:next w:val="Annotationtext"/>
    <w:link w:val="KommentarthemaZchn"/>
    <w:uiPriority w:val="99"/>
    <w:semiHidden/>
    <w:unhideWhenUsed/>
    <w:qFormat/>
    <w:rsid w:val="00e43476"/>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LibreOffice/7.1.4.2$Linux_X86_64 LibreOffice_project/10$Build-2</Application>
  <AppVersion>15.0000</AppVersion>
  <Pages>1</Pages>
  <Words>463</Words>
  <Characters>2659</Characters>
  <CharactersWithSpaces>3113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2021-07-06T14:43:00Z</dcterms:created>
  <dc:creator>Emilio Berti</dc:creator>
  <dc:description/>
  <dc:language>en-GB</dc:language>
  <cp:lastModifiedBy>Emilio Berti</cp:lastModifiedBy>
  <dcterms:modified xsi:type="dcterms:W3CDTF">2021-07-14T08:18:54Z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